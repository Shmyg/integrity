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jc w:val="right"/>
      </w:pPr>
      <w:r>
        <w:rPr/>
      </w:r>
    </w:p>
    <w:p>
      <w:pPr>
        <w:pStyle w:val="style27"/>
        <w:jc w:val="right"/>
      </w:pPr>
      <w:r>
        <w:rPr>
          <w:sz w:val="28"/>
        </w:rPr>
        <w:t>ЗАТВЕРДЖУЮ:</w:t>
      </w:r>
    </w:p>
    <w:p>
      <w:pPr>
        <w:pStyle w:val="style27"/>
        <w:jc w:val="right"/>
      </w:pPr>
      <w:r>
        <w:rPr/>
      </w:r>
    </w:p>
    <w:p>
      <w:pPr>
        <w:pStyle w:val="style27"/>
        <w:jc w:val="right"/>
      </w:pPr>
      <w:r>
        <w:rPr>
          <w:sz w:val="28"/>
        </w:rPr>
        <w:t>___________________</w:t>
      </w:r>
    </w:p>
    <w:p>
      <w:pPr>
        <w:pStyle w:val="style27"/>
        <w:jc w:val="right"/>
      </w:pPr>
      <w:r>
        <w:rPr/>
      </w:r>
    </w:p>
    <w:p>
      <w:pPr>
        <w:pStyle w:val="style27"/>
        <w:jc w:val="right"/>
      </w:pPr>
      <w:r>
        <w:rPr/>
      </w:r>
    </w:p>
    <w:p>
      <w:pPr>
        <w:pStyle w:val="style27"/>
        <w:jc w:val="right"/>
      </w:pPr>
      <w:r>
        <w:rPr>
          <w:sz w:val="28"/>
        </w:rPr>
        <w:t>______________20__ р.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  <w:jc w:val="center"/>
      </w:pPr>
      <w:r>
        <w:rPr>
          <w:b/>
          <w:sz w:val="56"/>
        </w:rPr>
        <w:t>ПРОТОКОЛ ЗАСІДАННЯ КОМАНДИ IT- ПРОЕКТУ</w:t>
      </w:r>
    </w:p>
    <w:p>
      <w:pPr>
        <w:pStyle w:val="style27"/>
        <w:jc w:val="center"/>
      </w:pPr>
      <w:r>
        <w:rPr>
          <w:b/>
          <w:i/>
          <w:sz w:val="44"/>
        </w:rPr>
        <w:t>«Впровадження корпоративної шини даних ESB (Enterprise Service Bus)»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>
          <w:sz w:val="24"/>
        </w:rPr>
        <w:t>..</w:t>
      </w:r>
    </w:p>
    <w:tbl>
      <w:tblPr>
        <w:jc w:val="left"/>
        <w:tblInd w:type="dxa" w:w="-78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</w:tblBorders>
      </w:tblPr>
      <w:tblGrid>
        <w:gridCol w:w="2834"/>
        <w:gridCol w:w="2625"/>
        <w:gridCol w:w="2609"/>
        <w:gridCol w:w="2523"/>
      </w:tblGrid>
      <w:tr>
        <w:trPr>
          <w:trHeight w:hRule="atLeast" w:val="200"/>
          <w:cantSplit w:val="false"/>
        </w:trPr>
        <w:tc>
          <w:tcPr>
            <w:tcW w:type="dxa" w:w="2834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b/>
                <w:sz w:val="24"/>
              </w:rPr>
              <w:t>Дата проведення зустрічі</w:t>
            </w:r>
          </w:p>
        </w:tc>
        <w:tc>
          <w:tcPr>
            <w:tcW w:type="dxa" w:w="2625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sz w:val="24"/>
                <w:lang w:val="ru-RU"/>
              </w:rPr>
              <w:t>16</w:t>
            </w:r>
            <w:r>
              <w:rPr>
                <w:sz w:val="24"/>
              </w:rPr>
              <w:t>-10-2014</w:t>
            </w:r>
          </w:p>
        </w:tc>
        <w:tc>
          <w:tcPr>
            <w:tcW w:type="dxa" w:w="2609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b/>
                <w:sz w:val="24"/>
              </w:rPr>
              <w:t>Місце проведення зустрічі</w:t>
            </w:r>
          </w:p>
        </w:tc>
        <w:tc>
          <w:tcPr>
            <w:tcW w:type="dxa" w:w="252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sz w:val="24"/>
              </w:rPr>
              <w:t>Офіс Київстар</w:t>
            </w:r>
          </w:p>
        </w:tc>
      </w:tr>
      <w:tr>
        <w:trPr>
          <w:trHeight w:hRule="atLeast" w:val="200"/>
          <w:cantSplit w:val="false"/>
        </w:trPr>
        <w:tc>
          <w:tcPr>
            <w:tcW w:type="dxa" w:w="2834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b/>
                <w:sz w:val="24"/>
              </w:rPr>
              <w:t>Тема зустрічі</w:t>
            </w:r>
          </w:p>
        </w:tc>
        <w:tc>
          <w:tcPr>
            <w:tcW w:type="dxa" w:w="2625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lang w:val="ru-RU"/>
              </w:rPr>
              <w:t>ОМ</w:t>
            </w:r>
            <w:r>
              <w:rPr>
                <w:lang w:val="en-US"/>
              </w:rPr>
              <w:t>S</w:t>
            </w:r>
          </w:p>
        </w:tc>
        <w:tc>
          <w:tcPr>
            <w:tcW w:type="dxa" w:w="2609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widowControl w:val="false"/>
              <w:spacing w:after="200" w:before="0" w:line="276" w:lineRule="auto"/>
            </w:pPr>
            <w:r>
              <w:rPr/>
            </w:r>
          </w:p>
        </w:tc>
        <w:tc>
          <w:tcPr>
            <w:tcW w:type="dxa" w:w="252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widowControl w:val="false"/>
              <w:spacing w:after="200" w:before="0" w:line="276" w:lineRule="auto"/>
            </w:pPr>
            <w:r>
              <w:rPr/>
            </w:r>
          </w:p>
        </w:tc>
      </w:tr>
      <w:tr>
        <w:trPr>
          <w:trHeight w:hRule="atLeast" w:val="200"/>
          <w:cantSplit w:val="false"/>
        </w:trPr>
        <w:tc>
          <w:tcPr>
            <w:tcW w:type="dxa" w:w="2834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b/>
                <w:sz w:val="24"/>
              </w:rPr>
              <w:t>Ініціатор зустрічі</w:t>
            </w:r>
          </w:p>
        </w:tc>
        <w:tc>
          <w:tcPr>
            <w:tcW w:type="dxa" w:w="2625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sz w:val="24"/>
              </w:rPr>
              <w:t>Тариелашвили Н.</w:t>
            </w:r>
          </w:p>
        </w:tc>
        <w:tc>
          <w:tcPr>
            <w:tcW w:type="dxa" w:w="2609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widowControl w:val="false"/>
              <w:spacing w:after="200" w:before="0" w:line="276" w:lineRule="auto"/>
            </w:pPr>
            <w:r>
              <w:rPr/>
            </w:r>
          </w:p>
        </w:tc>
        <w:tc>
          <w:tcPr>
            <w:tcW w:type="dxa" w:w="252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widowControl w:val="false"/>
              <w:spacing w:after="200" w:before="0" w:line="276" w:lineRule="auto"/>
            </w:pPr>
            <w:r>
              <w:rPr/>
            </w:r>
          </w:p>
        </w:tc>
      </w:tr>
      <w:tr>
        <w:trPr>
          <w:trHeight w:hRule="atLeast" w:val="200"/>
          <w:cantSplit w:val="false"/>
        </w:trPr>
        <w:tc>
          <w:tcPr>
            <w:tcW w:type="dxa" w:w="2834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b/>
                <w:sz w:val="24"/>
              </w:rPr>
              <w:t>Автор протоколу</w:t>
            </w:r>
          </w:p>
        </w:tc>
        <w:tc>
          <w:tcPr>
            <w:tcW w:type="dxa" w:w="2625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sz w:val="24"/>
              </w:rPr>
              <w:t>Маковенко В.</w:t>
            </w:r>
          </w:p>
        </w:tc>
        <w:tc>
          <w:tcPr>
            <w:tcW w:type="dxa" w:w="2609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widowControl w:val="false"/>
              <w:spacing w:after="200" w:before="0" w:line="276" w:lineRule="auto"/>
            </w:pPr>
            <w:r>
              <w:rPr/>
            </w:r>
          </w:p>
        </w:tc>
        <w:tc>
          <w:tcPr>
            <w:tcW w:type="dxa" w:w="252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widowControl w:val="false"/>
              <w:spacing w:after="200" w:before="0" w:line="276" w:lineRule="auto"/>
            </w:pPr>
            <w:r>
              <w:rPr/>
            </w:r>
          </w:p>
        </w:tc>
      </w:tr>
      <w:tr>
        <w:trPr>
          <w:trHeight w:hRule="atLeast" w:val="200"/>
          <w:cantSplit w:val="false"/>
        </w:trPr>
        <w:tc>
          <w:tcPr>
            <w:tcW w:type="dxa" w:w="2834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7"/>
            </w:pPr>
            <w:r>
              <w:rPr>
                <w:i/>
                <w:sz w:val="24"/>
              </w:rPr>
              <w:t xml:space="preserve">Присутні: </w:t>
            </w:r>
          </w:p>
        </w:tc>
        <w:tc>
          <w:tcPr>
            <w:tcW w:type="dxa" w:w="2625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sz w:val="24"/>
              </w:rPr>
              <w:t>АО «Киевстар»</w:t>
            </w:r>
          </w:p>
          <w:p>
            <w:pPr>
              <w:pStyle w:val="style27"/>
            </w:pPr>
            <w:r>
              <w:rPr>
                <w:sz w:val="24"/>
                <w:lang w:val="ru-RU"/>
              </w:rPr>
              <w:t>Т</w:t>
            </w:r>
            <w:r>
              <w:rPr>
                <w:sz w:val="24"/>
              </w:rPr>
              <w:t>ариелашвили Н.</w:t>
            </w:r>
          </w:p>
          <w:p>
            <w:pPr>
              <w:pStyle w:val="style27"/>
            </w:pPr>
            <w:r>
              <w:rPr/>
            </w:r>
          </w:p>
        </w:tc>
        <w:tc>
          <w:tcPr>
            <w:tcW w:type="dxa" w:w="2609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sz w:val="24"/>
              </w:rPr>
              <w:t>Integrity Vision:</w:t>
            </w:r>
          </w:p>
          <w:p>
            <w:pPr>
              <w:pStyle w:val="style27"/>
            </w:pPr>
            <w:r>
              <w:rPr>
                <w:sz w:val="24"/>
              </w:rPr>
              <w:t>Маковенко В.</w:t>
            </w:r>
          </w:p>
          <w:p>
            <w:pPr>
              <w:pStyle w:val="style27"/>
            </w:pPr>
            <w:r>
              <w:rPr>
                <w:sz w:val="24"/>
              </w:rPr>
              <w:t>Грабовский Е.</w:t>
            </w:r>
          </w:p>
          <w:p>
            <w:pPr>
              <w:pStyle w:val="style27"/>
              <w:widowControl w:val="false"/>
              <w:spacing w:after="200" w:before="0" w:line="276" w:lineRule="auto"/>
            </w:pPr>
            <w:r>
              <w:rPr>
                <w:sz w:val="24"/>
                <w:lang w:val="ru-RU"/>
              </w:rPr>
              <w:t>Василевский А.</w:t>
            </w:r>
          </w:p>
        </w:tc>
        <w:tc>
          <w:tcPr>
            <w:tcW w:type="dxa" w:w="252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widowControl w:val="false"/>
              <w:spacing w:after="200" w:before="0" w:line="276" w:lineRule="auto"/>
            </w:pPr>
            <w:r>
              <w:rPr/>
            </w:r>
          </w:p>
        </w:tc>
      </w:tr>
      <w:tr>
        <w:trPr>
          <w:trHeight w:hRule="atLeast" w:val="200"/>
          <w:cantSplit w:val="false"/>
        </w:trPr>
        <w:tc>
          <w:tcPr>
            <w:tcW w:type="dxa" w:w="2834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7"/>
            </w:pPr>
            <w:r>
              <w:rPr>
                <w:i/>
                <w:sz w:val="24"/>
              </w:rPr>
              <w:t>Відсутні:</w:t>
            </w:r>
          </w:p>
        </w:tc>
        <w:tc>
          <w:tcPr>
            <w:tcW w:type="dxa" w:w="2625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</w:r>
          </w:p>
        </w:tc>
        <w:tc>
          <w:tcPr>
            <w:tcW w:type="dxa" w:w="2609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widowControl w:val="false"/>
              <w:spacing w:after="200" w:before="0" w:line="276" w:lineRule="auto"/>
            </w:pPr>
            <w:r>
              <w:rPr/>
            </w:r>
          </w:p>
        </w:tc>
        <w:tc>
          <w:tcPr>
            <w:tcW w:type="dxa" w:w="252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widowControl w:val="false"/>
              <w:spacing w:after="200" w:before="0" w:line="276" w:lineRule="auto"/>
            </w:pPr>
            <w:r>
              <w:rPr/>
            </w:r>
          </w:p>
        </w:tc>
      </w:tr>
    </w:tbl>
    <w:p>
      <w:pPr>
        <w:pStyle w:val="style27"/>
      </w:pPr>
      <w:r>
        <w:rPr/>
      </w:r>
    </w:p>
    <w:p>
      <w:pPr>
        <w:pStyle w:val="style0"/>
      </w:pPr>
      <w:r>
        <w:rPr/>
      </w:r>
    </w:p>
    <w:p>
      <w:pPr>
        <w:pStyle w:val="style27"/>
        <w:pageBreakBefore/>
      </w:pPr>
      <w:r>
        <w:rPr/>
      </w:r>
    </w:p>
    <w:p>
      <w:pPr>
        <w:pStyle w:val="style27"/>
        <w:numPr>
          <w:ilvl w:val="0"/>
          <w:numId w:val="2"/>
        </w:numPr>
        <w:ind w:hanging="359" w:left="0" w:right="0"/>
      </w:pPr>
      <w:r>
        <w:rPr>
          <w:b/>
          <w:sz w:val="24"/>
        </w:rPr>
        <w:t>Обговорювані питання та рішення.</w:t>
      </w:r>
    </w:p>
    <w:p>
      <w:pPr>
        <w:pStyle w:val="style27"/>
      </w:pPr>
      <w:r>
        <w:rPr>
          <w:i/>
          <w:sz w:val="20"/>
        </w:rPr>
        <w:t>Стисло опишіть обговорювані питання та прийняті по них рішення.</w:t>
      </w:r>
    </w:p>
    <w:tbl>
      <w:tblPr>
        <w:jc w:val="left"/>
        <w:tblInd w:type="dxa" w:w="-253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</w:tblBorders>
      </w:tblPr>
      <w:tblGrid>
        <w:gridCol w:w="405"/>
        <w:gridCol w:w="3279"/>
        <w:gridCol w:w="3391"/>
        <w:gridCol w:w="2396"/>
        <w:gridCol w:w="1266"/>
      </w:tblGrid>
      <w:tr>
        <w:trPr>
          <w:cantSplit w:val="false"/>
        </w:trPr>
        <w:tc>
          <w:tcPr>
            <w:tcW w:type="dxa" w:w="405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0E0E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7"/>
            </w:pPr>
            <w:r>
              <w:rPr>
                <w:b/>
                <w:sz w:val="18"/>
              </w:rPr>
              <w:t>№</w:t>
            </w:r>
          </w:p>
        </w:tc>
        <w:tc>
          <w:tcPr>
            <w:tcW w:type="dxa" w:w="3279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0E0E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7"/>
            </w:pPr>
            <w:r>
              <w:rPr>
                <w:b/>
                <w:sz w:val="18"/>
              </w:rPr>
              <w:t>Обговорювані питання</w:t>
            </w:r>
          </w:p>
        </w:tc>
        <w:tc>
          <w:tcPr>
            <w:tcW w:type="dxa" w:w="3391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0E0E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7"/>
            </w:pPr>
            <w:r>
              <w:rPr>
                <w:b/>
                <w:sz w:val="18"/>
              </w:rPr>
              <w:t>Рішення та заплановані дії</w:t>
            </w:r>
          </w:p>
        </w:tc>
        <w:tc>
          <w:tcPr>
            <w:tcW w:type="dxa" w:w="2396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0E0E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7"/>
            </w:pPr>
            <w:r>
              <w:rPr>
                <w:b/>
                <w:sz w:val="18"/>
              </w:rPr>
              <w:t>Відповідальний</w:t>
            </w:r>
          </w:p>
        </w:tc>
        <w:tc>
          <w:tcPr>
            <w:tcW w:type="dxa" w:w="1266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0E0E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7"/>
            </w:pPr>
            <w:r>
              <w:rPr>
                <w:b/>
                <w:sz w:val="18"/>
              </w:rPr>
              <w:t>Строк</w:t>
            </w:r>
          </w:p>
        </w:tc>
      </w:tr>
      <w:tr>
        <w:trPr>
          <w:trHeight w:hRule="atLeast" w:val="187"/>
          <w:cantSplit w:val="false"/>
        </w:trPr>
        <w:tc>
          <w:tcPr>
            <w:tcW w:type="dxa" w:w="405"/>
            <w:tcBorders>
              <w:top w:color="808080" w:space="0" w:sz="4" w:val="single"/>
              <w:left w:color="808080" w:space="0" w:sz="4" w:val="single"/>
              <w:bottom w:color="00000A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7"/>
            </w:pPr>
            <w:r>
              <w:rPr>
                <w:lang w:val="ru-RU"/>
              </w:rPr>
              <w:t>1</w:t>
            </w:r>
          </w:p>
        </w:tc>
        <w:tc>
          <w:tcPr>
            <w:tcW w:type="dxa" w:w="3279"/>
            <w:tcBorders>
              <w:top w:color="808080" w:space="0" w:sz="4" w:val="single"/>
              <w:left w:color="808080" w:space="0" w:sz="4" w:val="single"/>
              <w:bottom w:color="00000A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7"/>
            </w:pPr>
            <w:r>
              <w:rPr>
                <w:lang w:val="ru-RU"/>
              </w:rPr>
              <w:t>Структура таблиц в БД</w:t>
            </w:r>
          </w:p>
        </w:tc>
        <w:tc>
          <w:tcPr>
            <w:tcW w:type="dxa" w:w="3391"/>
            <w:tcBorders>
              <w:top w:color="808080" w:space="0" w:sz="4" w:val="single"/>
              <w:left w:color="808080" w:space="0" w:sz="4" w:val="single"/>
              <w:bottom w:color="00000A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lang w:val="ru-RU"/>
              </w:rPr>
              <w:t>Принято решение внести следующие изменения в БД:</w:t>
            </w:r>
          </w:p>
          <w:p>
            <w:pPr>
              <w:pStyle w:val="style27"/>
            </w:pPr>
            <w:r>
              <w:rPr>
                <w:lang w:val="ru-RU"/>
              </w:rPr>
              <w:t>1.Переименовать</w:t>
            </w:r>
          </w:p>
          <w:p>
            <w:pPr>
              <w:pStyle w:val="style27"/>
              <w:numPr>
                <w:ilvl w:val="0"/>
                <w:numId w:val="3"/>
              </w:numPr>
            </w:pPr>
            <w:r>
              <w:rPr>
                <w:lang w:val="ru-RU"/>
              </w:rPr>
              <w:t>SERVICE_MAP</w:t>
            </w:r>
            <w:ins w:author="Serge Shmygelskyy" w:date="2014-11-03T16:46:00Z" w:id="0">
              <w:r>
                <w:rPr>
                  <w:lang w:val="ru-RU"/>
                </w:rPr>
                <w:t>/SERVICE_DEPENDENCY</w:t>
              </w:r>
            </w:ins>
          </w:p>
          <w:p>
            <w:pPr>
              <w:pStyle w:val="style27"/>
              <w:numPr>
                <w:ilvl w:val="0"/>
                <w:numId w:val="3"/>
              </w:numPr>
            </w:pPr>
            <w:del w:author="Serge Shmygelskyy" w:date="2014-11-03T16:45:00Z" w:id="1">
              <w:r>
                <w:rPr>
                  <w:lang w:val="ru-RU"/>
                </w:rPr>
                <w:delText>REQUEST</w:delText>
              </w:r>
            </w:del>
          </w:p>
          <w:p>
            <w:pPr>
              <w:pStyle w:val="style27"/>
              <w:numPr>
                <w:ilvl w:val="0"/>
                <w:numId w:val="3"/>
              </w:numPr>
            </w:pPr>
            <w:ins w:author="Serge Shmygelskyy" w:date="2014-11-03T16:45:00Z" w:id="2">
              <w:r>
                <w:rPr>
                  <w:lang w:val="ru-RU"/>
                </w:rPr>
                <w:t>У всіх т</w:t>
              </w:r>
            </w:ins>
            <w:ins w:author="Serge Shmygelskyy" w:date="2014-11-03T16:46:00Z" w:id="3">
              <w:r>
                <w:rPr>
                  <w:lang w:val="ru-RU"/>
                </w:rPr>
                <w:t>аблицях REQUEST замінити на ORDER</w:t>
              </w:r>
            </w:ins>
          </w:p>
          <w:p>
            <w:pPr>
              <w:pStyle w:val="style27"/>
              <w:numPr>
                <w:ilvl w:val="0"/>
                <w:numId w:val="3"/>
              </w:numPr>
            </w:pPr>
            <w:r>
              <w:rPr>
                <w:lang w:val="en-US"/>
              </w:rPr>
              <w:t>COMMAND</w:t>
            </w:r>
          </w:p>
          <w:p>
            <w:pPr>
              <w:pStyle w:val="style27"/>
              <w:numPr>
                <w:ilvl w:val="0"/>
                <w:numId w:val="3"/>
              </w:numPr>
            </w:pPr>
            <w:ins w:author="Serge Shmygelskyy" w:date="2014-11-03T16:47:00Z" w:id="4">
              <w:r>
                <w:rPr>
                  <w:lang w:val="ru-RU"/>
                </w:rPr>
                <w:t>REQUESTED_DATE/FETCH_DATE</w:t>
              </w:r>
            </w:ins>
          </w:p>
          <w:p>
            <w:pPr>
              <w:pStyle w:val="style27"/>
            </w:pPr>
            <w:r>
              <w:rPr>
                <w:lang w:val="ru-RU"/>
              </w:rPr>
              <w:t>2.Создать</w:t>
            </w:r>
          </w:p>
          <w:p>
            <w:pPr>
              <w:pStyle w:val="style27"/>
              <w:numPr>
                <w:ilvl w:val="0"/>
                <w:numId w:val="4"/>
              </w:numPr>
            </w:pPr>
            <w:r>
              <w:rPr>
                <w:lang w:val="ru-RU"/>
              </w:rPr>
              <w:t xml:space="preserve">Таблицы мапинга </w:t>
            </w:r>
            <w:r>
              <w:rPr>
                <w:lang w:val="en-US"/>
              </w:rPr>
              <w:t>OMS</w:t>
            </w:r>
            <w:r>
              <w:rPr>
                <w:lang w:val="ru-RU"/>
              </w:rPr>
              <w:t xml:space="preserve"> и </w:t>
            </w:r>
            <w:r>
              <w:rPr>
                <w:lang w:val="en-US"/>
              </w:rPr>
              <w:t>Handler</w:t>
            </w:r>
            <w:r>
              <w:rPr>
                <w:lang w:val="ru-RU"/>
              </w:rPr>
              <w:t xml:space="preserve"> команд и услуг</w:t>
            </w:r>
          </w:p>
          <w:p>
            <w:pPr>
              <w:pStyle w:val="style27"/>
              <w:numPr>
                <w:ilvl w:val="0"/>
                <w:numId w:val="4"/>
              </w:numPr>
            </w:pPr>
            <w:r>
              <w:rPr>
                <w:lang w:val="ru-RU"/>
              </w:rPr>
              <w:t>Таблица для ТП</w:t>
            </w:r>
          </w:p>
          <w:p>
            <w:pPr>
              <w:pStyle w:val="style27"/>
              <w:numPr>
                <w:ilvl w:val="0"/>
                <w:numId w:val="4"/>
              </w:numPr>
            </w:pPr>
            <w:ins w:author="Serge Shmygelskyy" w:date="2014-11-03T16:47:00Z" w:id="5">
              <w:r>
                <w:rPr>
                  <w:lang w:val="ru-RU"/>
                </w:rPr>
                <w:t xml:space="preserve">Таблицю </w:t>
              </w:r>
            </w:ins>
            <w:ins w:author="Serge Shmygelskyy" w:date="2014-11-03T16:48:00Z" w:id="6">
              <w:r>
                <w:rPr>
                  <w:lang w:val="ru-RU"/>
                </w:rPr>
                <w:t>FLOW</w:t>
              </w:r>
            </w:ins>
          </w:p>
          <w:p>
            <w:pPr>
              <w:pStyle w:val="style27"/>
              <w:numPr>
                <w:ilvl w:val="0"/>
                <w:numId w:val="4"/>
              </w:numPr>
            </w:pPr>
            <w:ins w:author="Serge Shmygelskyy" w:date="2014-11-03T16:48:00Z" w:id="7">
              <w:r>
                <w:rPr>
                  <w:lang w:val="ru-RU"/>
                </w:rPr>
                <w:t>Довідники послуг та сервісів обробників (handler-ів)</w:t>
              </w:r>
            </w:ins>
          </w:p>
          <w:p>
            <w:pPr>
              <w:pStyle w:val="style27"/>
            </w:pPr>
            <w:r>
              <w:rPr>
                <w:lang w:val="en-US"/>
              </w:rPr>
              <w:t>3.</w:t>
            </w:r>
            <w:r>
              <w:rPr>
                <w:lang w:val="ru-RU"/>
              </w:rPr>
              <w:t>Создать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связи</w:t>
            </w:r>
            <w:r>
              <w:rPr>
                <w:lang w:val="en-US"/>
              </w:rPr>
              <w:t xml:space="preserve"> </w:t>
            </w:r>
          </w:p>
          <w:p>
            <w:pPr>
              <w:pStyle w:val="style27"/>
              <w:numPr>
                <w:ilvl w:val="0"/>
                <w:numId w:val="4"/>
              </w:numPr>
            </w:pPr>
            <w:r>
              <w:rPr>
                <w:lang w:val="en-US"/>
              </w:rPr>
              <w:t xml:space="preserve">Source </w:t>
            </w:r>
            <w:r>
              <w:rPr>
                <w:lang w:val="ru-RU"/>
              </w:rPr>
              <w:t>с</w:t>
            </w:r>
            <w:r>
              <w:rPr>
                <w:lang w:val="en-US"/>
              </w:rPr>
              <w:t xml:space="preserve"> Service</w:t>
            </w:r>
          </w:p>
          <w:p>
            <w:pPr>
              <w:pStyle w:val="style27"/>
              <w:numPr>
                <w:ilvl w:val="0"/>
                <w:numId w:val="4"/>
              </w:numPr>
            </w:pPr>
            <w:r>
              <w:rPr>
                <w:lang w:val="en-US"/>
              </w:rPr>
              <w:t xml:space="preserve">Source </w:t>
            </w:r>
            <w:r>
              <w:rPr>
                <w:lang w:val="ru-RU"/>
              </w:rPr>
              <w:t>с</w:t>
            </w:r>
            <w:r>
              <w:rPr>
                <w:lang w:val="en-US"/>
              </w:rPr>
              <w:t xml:space="preserve"> OrderType</w:t>
            </w:r>
          </w:p>
          <w:p>
            <w:pPr>
              <w:pStyle w:val="style27"/>
              <w:numPr>
                <w:ilvl w:val="0"/>
                <w:numId w:val="4"/>
              </w:numPr>
            </w:pPr>
            <w:r>
              <w:rPr>
                <w:lang w:val="en-US"/>
              </w:rPr>
              <w:t xml:space="preserve">Handler </w:t>
            </w:r>
            <w:r>
              <w:rPr>
                <w:lang w:val="ru-RU"/>
              </w:rPr>
              <w:t>с</w:t>
            </w:r>
            <w:r>
              <w:rPr>
                <w:lang w:val="en-US"/>
              </w:rPr>
              <w:t xml:space="preserve"> Service</w:t>
            </w:r>
          </w:p>
          <w:p>
            <w:pPr>
              <w:pStyle w:val="style27"/>
              <w:numPr>
                <w:ilvl w:val="0"/>
                <w:numId w:val="4"/>
              </w:numPr>
            </w:pPr>
            <w:r>
              <w:rPr>
                <w:lang w:val="en-US"/>
              </w:rPr>
              <w:t xml:space="preserve">Handler </w:t>
            </w:r>
            <w:r>
              <w:rPr>
                <w:lang w:val="ru-RU"/>
              </w:rPr>
              <w:t>с</w:t>
            </w:r>
            <w:r>
              <w:rPr>
                <w:lang w:val="en-US"/>
              </w:rPr>
              <w:t xml:space="preserve"> OrderTyp</w:t>
            </w:r>
            <w:bookmarkStart w:id="0" w:name="_GoBack"/>
            <w:bookmarkEnd w:id="0"/>
            <w:r>
              <w:rPr>
                <w:lang w:val="en-US"/>
              </w:rPr>
              <w:t>e</w:t>
            </w:r>
          </w:p>
          <w:p>
            <w:pPr>
              <w:pStyle w:val="style27"/>
              <w:numPr>
                <w:ilvl w:val="0"/>
                <w:numId w:val="4"/>
              </w:numPr>
            </w:pPr>
            <w:r>
              <w:rPr>
                <w:lang w:val="en-US"/>
              </w:rPr>
              <w:t>COMMAND_PARAMETER</w:t>
            </w:r>
            <w:r>
              <w:rPr>
                <w:lang w:val="ru-RU"/>
              </w:rPr>
              <w:t xml:space="preserve"> с собой</w:t>
            </w:r>
          </w:p>
          <w:p>
            <w:pPr>
              <w:pStyle w:val="style27"/>
              <w:numPr>
                <w:ilvl w:val="0"/>
                <w:numId w:val="4"/>
              </w:numPr>
            </w:pPr>
            <w:r>
              <w:rPr>
                <w:lang w:val="en-US"/>
              </w:rPr>
              <w:t>REQUEST_PARAMETER</w:t>
            </w:r>
            <w:r>
              <w:rPr>
                <w:lang w:val="ru-RU"/>
              </w:rPr>
              <w:t xml:space="preserve"> с собой</w:t>
            </w:r>
          </w:p>
          <w:p>
            <w:pPr>
              <w:pStyle w:val="style27"/>
            </w:pPr>
            <w:r>
              <w:rPr>
                <w:lang w:val="ru-RU"/>
              </w:rPr>
              <w:t>4.Удалить</w:t>
            </w:r>
          </w:p>
          <w:p>
            <w:pPr>
              <w:pStyle w:val="style27"/>
              <w:numPr>
                <w:ilvl w:val="0"/>
                <w:numId w:val="4"/>
              </w:numPr>
            </w:pPr>
            <w:r>
              <w:rPr>
                <w:lang w:val="ru-RU"/>
              </w:rPr>
              <w:t>CHAIN</w:t>
            </w:r>
          </w:p>
          <w:p>
            <w:pPr>
              <w:pStyle w:val="style27"/>
              <w:numPr>
                <w:ilvl w:val="0"/>
                <w:numId w:val="4"/>
              </w:numPr>
            </w:pPr>
            <w:r>
              <w:rPr>
                <w:lang w:val="ru-RU"/>
              </w:rPr>
              <w:t>Параметры в SERVICE</w:t>
            </w:r>
          </w:p>
          <w:p>
            <w:pPr>
              <w:pStyle w:val="style27"/>
            </w:pPr>
            <w:r>
              <w:rPr>
                <w:lang w:val="ru-RU"/>
              </w:rPr>
              <w:t>5. Проработать механизмы обеспечения версионирования команд и услуг</w:t>
            </w:r>
          </w:p>
        </w:tc>
        <w:tc>
          <w:tcPr>
            <w:tcW w:type="dxa" w:w="2396"/>
            <w:tcBorders>
              <w:top w:color="808080" w:space="0" w:sz="4" w:val="single"/>
              <w:left w:color="808080" w:space="0" w:sz="4" w:val="single"/>
              <w:bottom w:color="00000A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lang w:val="ru-RU"/>
              </w:rPr>
            </w:r>
          </w:p>
        </w:tc>
        <w:tc>
          <w:tcPr>
            <w:tcW w:type="dxa" w:w="1266"/>
            <w:tcBorders>
              <w:top w:color="808080" w:space="0" w:sz="4" w:val="single"/>
              <w:left w:color="808080" w:space="0" w:sz="4" w:val="single"/>
              <w:bottom w:color="00000A" w:space="0" w:sz="4" w:val="single"/>
              <w:right w:color="80808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lang w:val="ru-RU"/>
              </w:rPr>
            </w:r>
          </w:p>
        </w:tc>
      </w:tr>
    </w:tbl>
    <w:p>
      <w:pPr>
        <w:pStyle w:val="style27"/>
      </w:pPr>
      <w:r>
        <w:rPr/>
      </w:r>
    </w:p>
    <w:p>
      <w:pPr>
        <w:pStyle w:val="style27"/>
        <w:numPr>
          <w:ilvl w:val="0"/>
          <w:numId w:val="2"/>
        </w:numPr>
        <w:ind w:hanging="359" w:left="0" w:right="0"/>
      </w:pPr>
      <w:r>
        <w:rPr>
          <w:b/>
          <w:sz w:val="24"/>
        </w:rPr>
        <w:t>Наступне засідання</w:t>
      </w:r>
      <w:r>
        <w:rPr>
          <w:sz w:val="24"/>
        </w:rPr>
        <w:t>.</w:t>
      </w:r>
    </w:p>
    <w:p>
      <w:pPr>
        <w:pStyle w:val="style27"/>
      </w:pPr>
      <w:r>
        <w:rPr>
          <w:u w:val="single"/>
        </w:rPr>
        <w:t>Порядок денний:</w:t>
      </w:r>
    </w:p>
    <w:p>
      <w:pPr>
        <w:pStyle w:val="style27"/>
      </w:pPr>
      <w:r>
        <w:rPr>
          <w:color w:val="222222"/>
          <w:sz w:val="20"/>
          <w:shd w:fill="FFFFFF" w:val="clear"/>
        </w:rPr>
        <w:t>.</w:t>
      </w:r>
    </w:p>
    <w:p>
      <w:pPr>
        <w:pStyle w:val="style27"/>
      </w:pPr>
      <w:r>
        <w:rPr/>
      </w:r>
    </w:p>
    <w:sectPr>
      <w:headerReference r:id="rId2" w:type="default"/>
      <w:footerReference r:id="rId3" w:type="default"/>
      <w:type w:val="nextPage"/>
      <w:pgSz w:h="16838" w:w="11906"/>
      <w:pgMar w:bottom="794" w:footer="708" w:gutter="0" w:header="708" w:left="851" w:right="454" w:top="765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  <w:tabs>
        <w:tab w:leader="none" w:pos="709" w:val="left"/>
        <w:tab w:leader="none" w:pos="5529" w:val="center"/>
        <w:tab w:leader="none" w:pos="9498" w:val="left"/>
        <w:tab w:leader="none" w:pos="10915" w:val="right"/>
      </w:tabs>
    </w:pPr>
    <w:r>
      <w:rPr>
        <w:sz w:val="14"/>
      </w:rPr>
      <w:t>ITPM_Project Meeting Minutes_ukr_v2.doc</w:t>
      <w:tab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14"/>
      </w:rPr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>
        <w:sz w:val="14"/>
      </w:rPr>
      <w:tab/>
      <w:t xml:space="preserve">26 August 2014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  <w:ind w:hanging="0" w:left="0" w:right="4"/>
      <w:jc w:val="right"/>
    </w:pPr>
    <w:r>
      <w:rPr/>
      <w:drawing>
        <wp:inline distB="0" distL="0" distR="0" distT="0">
          <wp:extent cx="2390775" cy="295275"/>
          <wp:effectExtent b="0" l="0" r="0" t="0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40"/>
      </w:rPr>
      <w:tab/>
      <w:tab/>
      <w:tab/>
      <w:tab/>
      <w:tab/>
    </w:r>
    <w:r>
      <w:rPr>
        <w:b/>
        <w:sz w:val="32"/>
      </w:rPr>
      <w:t>Протокол засідання</w:t>
      <w:drawing>
        <wp:anchor allowOverlap="1" behindDoc="0" distB="0" distL="0" distR="0" distT="0" layoutInCell="1" locked="0" relativeHeight="0" simplePos="0">
          <wp:simplePos x="0" y="0"/>
          <wp:positionH relativeFrom="character">
            <wp:posOffset>0</wp:posOffset>
          </wp:positionH>
          <wp:positionV relativeFrom="line">
            <wp:posOffset>0</wp:posOffset>
          </wp:positionV>
          <wp:extent cx="14605" cy="14605"/>
          <wp:effectExtent b="0" l="0" r="0" t="0"/>
          <wp:wrapNone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" cy="14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0" w:left="360"/>
      </w:pPr>
    </w:lvl>
    <w:lvl w:ilvl="1">
      <w:start w:val="1"/>
      <w:numFmt w:val="lowerLetter"/>
      <w:lvlText w:val="%2."/>
      <w:lvlJc w:val="left"/>
      <w:pPr>
        <w:ind w:hanging="-1080" w:left="1440"/>
      </w:pPr>
    </w:lvl>
    <w:lvl w:ilvl="2">
      <w:start w:val="1"/>
      <w:numFmt w:val="lowerRoman"/>
      <w:lvlText w:val="%3."/>
      <w:lvlJc w:val="right"/>
      <w:pPr>
        <w:ind w:hanging="-1980" w:left="2160"/>
      </w:pPr>
    </w:lvl>
    <w:lvl w:ilvl="3">
      <w:start w:val="1"/>
      <w:numFmt w:val="decimal"/>
      <w:lvlText w:val="%4."/>
      <w:lvlJc w:val="left"/>
      <w:pPr>
        <w:ind w:hanging="-2520" w:left="2880"/>
      </w:pPr>
    </w:lvl>
    <w:lvl w:ilvl="4">
      <w:start w:val="1"/>
      <w:numFmt w:val="lowerLetter"/>
      <w:lvlText w:val="%5."/>
      <w:lvlJc w:val="left"/>
      <w:pPr>
        <w:ind w:hanging="-3240" w:left="3600"/>
      </w:pPr>
    </w:lvl>
    <w:lvl w:ilvl="5">
      <w:start w:val="1"/>
      <w:numFmt w:val="lowerRoman"/>
      <w:lvlText w:val="%6."/>
      <w:lvlJc w:val="right"/>
      <w:pPr>
        <w:ind w:hanging="-4140" w:left="4320"/>
      </w:pPr>
    </w:lvl>
    <w:lvl w:ilvl="6">
      <w:start w:val="1"/>
      <w:numFmt w:val="decimal"/>
      <w:lvlText w:val="%7."/>
      <w:lvlJc w:val="left"/>
      <w:pPr>
        <w:ind w:hanging="-4680" w:left="5040"/>
      </w:pPr>
    </w:lvl>
    <w:lvl w:ilvl="7">
      <w:start w:val="1"/>
      <w:numFmt w:val="lowerLetter"/>
      <w:lvlText w:val="%8."/>
      <w:lvlJc w:val="left"/>
      <w:pPr>
        <w:ind w:hanging="-5400" w:left="5760"/>
      </w:pPr>
    </w:lvl>
    <w:lvl w:ilvl="8">
      <w:start w:val="1"/>
      <w:numFmt w:val="lowerRoman"/>
      <w:lvlText w:val="%9."/>
      <w:lvlJc w:val="right"/>
      <w:pPr>
        <w:ind w:hanging="-6300" w:left="648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Базовий"/>
    <w:next w:val="style0"/>
    <w:pPr>
      <w:widowControl/>
      <w:tabs>
        <w:tab w:leader="none" w:pos="720" w:val="left"/>
      </w:tabs>
      <w:suppressAutoHyphens w:val="true"/>
    </w:pPr>
    <w:rPr>
      <w:rFonts w:ascii="Times New Roman" w:cs="Times New Roman" w:eastAsia="Times New Roman" w:hAnsi="Times New Roman"/>
      <w:color w:val="auto"/>
      <w:sz w:val="22"/>
      <w:szCs w:val="20"/>
      <w:lang w:bidi="ar-SA" w:eastAsia="uk-UA" w:val="uk-UA"/>
    </w:rPr>
  </w:style>
  <w:style w:styleId="style1" w:type="paragraph">
    <w:name w:val="Заголовок 1"/>
    <w:next w:val="style23"/>
    <w:pPr>
      <w:keepNext/>
      <w:keepLines/>
      <w:widowControl w:val="false"/>
      <w:tabs>
        <w:tab w:leader="none" w:pos="720" w:val="left"/>
      </w:tabs>
      <w:suppressAutoHyphens w:val="true"/>
    </w:pPr>
    <w:rPr>
      <w:rFonts w:ascii="Times New Roman" w:cs="Times New Roman" w:eastAsia="Times New Roman" w:hAnsi="Times New Roman"/>
      <w:b/>
      <w:color w:val="000000"/>
      <w:sz w:val="24"/>
      <w:szCs w:val="20"/>
      <w:lang w:bidi="ar-SA" w:eastAsia="uk-UA" w:val="uk-UA"/>
    </w:rPr>
  </w:style>
  <w:style w:styleId="style2" w:type="paragraph">
    <w:name w:val="Заголовок 2"/>
    <w:next w:val="style23"/>
    <w:pPr>
      <w:keepNext/>
      <w:keepLines/>
      <w:widowControl w:val="false"/>
      <w:numPr>
        <w:ilvl w:val="1"/>
        <w:numId w:val="1"/>
      </w:numPr>
      <w:tabs>
        <w:tab w:leader="none" w:pos="720" w:val="left"/>
      </w:tabs>
      <w:suppressAutoHyphens w:val="true"/>
      <w:outlineLvl w:val="1"/>
    </w:pPr>
    <w:rPr>
      <w:rFonts w:ascii="Arial" w:cs="Arial" w:eastAsia="Arial" w:hAnsi="Arial"/>
      <w:b/>
      <w:color w:val="000000"/>
      <w:sz w:val="24"/>
      <w:szCs w:val="20"/>
      <w:lang w:bidi="ar-SA" w:eastAsia="uk-UA" w:val="uk-UA"/>
    </w:rPr>
  </w:style>
  <w:style w:styleId="style3" w:type="paragraph">
    <w:name w:val="Заголовок 3"/>
    <w:next w:val="style23"/>
    <w:pPr>
      <w:keepNext/>
      <w:keepLines/>
      <w:widowControl w:val="false"/>
      <w:numPr>
        <w:ilvl w:val="2"/>
        <w:numId w:val="1"/>
      </w:numPr>
      <w:tabs>
        <w:tab w:leader="none" w:pos="720" w:val="left"/>
      </w:tabs>
      <w:suppressAutoHyphens w:val="true"/>
      <w:outlineLvl w:val="2"/>
    </w:pPr>
    <w:rPr>
      <w:rFonts w:ascii="Arial" w:cs="Arial" w:eastAsia="Arial" w:hAnsi="Arial"/>
      <w:b/>
      <w:color w:val="000000"/>
      <w:sz w:val="22"/>
      <w:szCs w:val="20"/>
      <w:lang w:bidi="ar-SA" w:eastAsia="uk-UA" w:val="uk-UA"/>
    </w:rPr>
  </w:style>
  <w:style w:styleId="style4" w:type="paragraph">
    <w:name w:val="Заголовок 4"/>
    <w:next w:val="style23"/>
    <w:pPr>
      <w:keepNext/>
      <w:keepLines/>
      <w:widowControl w:val="false"/>
      <w:numPr>
        <w:ilvl w:val="3"/>
        <w:numId w:val="1"/>
      </w:numPr>
      <w:tabs>
        <w:tab w:leader="none" w:pos="720" w:val="left"/>
      </w:tabs>
      <w:suppressAutoHyphens w:val="true"/>
      <w:outlineLvl w:val="3"/>
    </w:pPr>
    <w:rPr>
      <w:rFonts w:ascii="Arial" w:cs="Arial" w:eastAsia="Arial" w:hAnsi="Arial"/>
      <w:b/>
      <w:color w:val="000000"/>
      <w:sz w:val="66"/>
      <w:szCs w:val="20"/>
      <w:vertAlign w:val="superscript"/>
      <w:lang w:bidi="ar-SA" w:eastAsia="uk-UA" w:val="uk-UA"/>
    </w:rPr>
  </w:style>
  <w:style w:styleId="style5" w:type="paragraph">
    <w:name w:val="Заголовок 5"/>
    <w:next w:val="style23"/>
    <w:pPr>
      <w:keepNext/>
      <w:keepLines/>
      <w:widowControl w:val="false"/>
      <w:numPr>
        <w:ilvl w:val="4"/>
        <w:numId w:val="1"/>
      </w:numPr>
      <w:tabs>
        <w:tab w:leader="none" w:pos="720" w:val="left"/>
      </w:tabs>
      <w:suppressAutoHyphens w:val="true"/>
      <w:outlineLvl w:val="4"/>
    </w:pPr>
    <w:rPr>
      <w:rFonts w:ascii="Arial" w:cs="Arial" w:eastAsia="Arial" w:hAnsi="Arial"/>
      <w:b/>
      <w:color w:val="000000"/>
      <w:sz w:val="22"/>
      <w:szCs w:val="20"/>
      <w:lang w:bidi="ar-SA" w:eastAsia="uk-UA" w:val="uk-UA"/>
    </w:rPr>
  </w:style>
  <w:style w:styleId="style6" w:type="paragraph">
    <w:name w:val="Заголовок 6"/>
    <w:next w:val="style23"/>
    <w:pPr>
      <w:keepNext/>
      <w:keepLines/>
      <w:widowControl w:val="false"/>
      <w:numPr>
        <w:ilvl w:val="5"/>
        <w:numId w:val="1"/>
      </w:numPr>
      <w:tabs>
        <w:tab w:leader="none" w:pos="720" w:val="left"/>
      </w:tabs>
      <w:suppressAutoHyphens w:val="true"/>
      <w:outlineLvl w:val="5"/>
    </w:pPr>
    <w:rPr>
      <w:rFonts w:ascii="Arial" w:cs="Arial" w:eastAsia="Arial" w:hAnsi="Arial"/>
      <w:b/>
      <w:i/>
      <w:color w:val="0000FF"/>
      <w:sz w:val="22"/>
      <w:szCs w:val="20"/>
      <w:lang w:bidi="ar-SA" w:eastAsia="uk-UA" w:val="uk-UA"/>
    </w:rPr>
  </w:style>
  <w:style w:styleId="style15" w:type="character">
    <w:name w:val="Default Paragraph Font"/>
    <w:next w:val="style15"/>
    <w:rPr/>
  </w:style>
  <w:style w:styleId="style16" w:type="character">
    <w:name w:val="Текст выноски Знак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annotation reference"/>
    <w:basedOn w:val="style15"/>
    <w:next w:val="style17"/>
    <w:rPr>
      <w:sz w:val="16"/>
      <w:szCs w:val="16"/>
    </w:rPr>
  </w:style>
  <w:style w:styleId="style18" w:type="character">
    <w:name w:val="Текст примечания Знак"/>
    <w:basedOn w:val="style15"/>
    <w:next w:val="style18"/>
    <w:rPr>
      <w:sz w:val="20"/>
    </w:rPr>
  </w:style>
  <w:style w:styleId="style19" w:type="character">
    <w:name w:val="Тема примечания Знак"/>
    <w:basedOn w:val="style18"/>
    <w:next w:val="style19"/>
    <w:rPr>
      <w:b/>
      <w:bCs/>
      <w:sz w:val="20"/>
    </w:rPr>
  </w:style>
  <w:style w:styleId="style20" w:type="character">
    <w:name w:val="ListLabel 1"/>
    <w:next w:val="style20"/>
    <w:rPr>
      <w:sz w:val="20"/>
    </w:rPr>
  </w:style>
  <w:style w:styleId="style21" w:type="character">
    <w:name w:val="ListLabel 2"/>
    <w:next w:val="style21"/>
    <w:rPr>
      <w:rFonts w:cs="Courier New"/>
    </w:rPr>
  </w:style>
  <w:style w:styleId="style22" w:type="paragraph">
    <w:name w:val="Заголовок"/>
    <w:basedOn w:val="style0"/>
    <w:next w:val="style23"/>
    <w:pPr>
      <w:keepNext/>
      <w:spacing w:after="120" w:before="240"/>
    </w:pPr>
    <w:rPr>
      <w:rFonts w:ascii="Arial" w:cs="FreeSans" w:eastAsia="Droid Sans" w:hAnsi="Arial"/>
      <w:sz w:val="28"/>
      <w:szCs w:val="28"/>
    </w:rPr>
  </w:style>
  <w:style w:styleId="style23" w:type="paragraph">
    <w:name w:val="Основний текст"/>
    <w:basedOn w:val="style0"/>
    <w:next w:val="style23"/>
    <w:pPr>
      <w:spacing w:after="120" w:before="0"/>
    </w:pPr>
    <w:rPr/>
  </w:style>
  <w:style w:styleId="style24" w:type="paragraph">
    <w:name w:val="Список"/>
    <w:basedOn w:val="style23"/>
    <w:next w:val="style24"/>
    <w:pPr/>
    <w:rPr>
      <w:rFonts w:cs="FreeSans"/>
    </w:rPr>
  </w:style>
  <w:style w:styleId="style25" w:type="paragraph">
    <w:name w:val="Розділ"/>
    <w:basedOn w:val="style0"/>
    <w:next w:val="style25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6" w:type="paragraph">
    <w:name w:val="Покажчик"/>
    <w:basedOn w:val="style0"/>
    <w:next w:val="style26"/>
    <w:pPr>
      <w:suppressLineNumbers/>
    </w:pPr>
    <w:rPr>
      <w:rFonts w:cs="FreeSans"/>
    </w:rPr>
  </w:style>
  <w:style w:styleId="style27" w:type="paragraph">
    <w:name w:val="Обычный1"/>
    <w:next w:val="style27"/>
    <w:pPr>
      <w:widowControl/>
      <w:tabs>
        <w:tab w:leader="none" w:pos="720" w:val="left"/>
      </w:tabs>
      <w:suppressAutoHyphens w:val="true"/>
    </w:pPr>
    <w:rPr>
      <w:rFonts w:ascii="Times New Roman" w:cs="Times New Roman" w:eastAsia="Times New Roman" w:hAnsi="Times New Roman"/>
      <w:color w:val="auto"/>
      <w:sz w:val="22"/>
      <w:szCs w:val="20"/>
      <w:lang w:bidi="ar-SA" w:eastAsia="uk-UA" w:val="uk-UA"/>
    </w:rPr>
  </w:style>
  <w:style w:styleId="style28" w:type="paragraph">
    <w:name w:val="Назва"/>
    <w:basedOn w:val="style27"/>
    <w:next w:val="style29"/>
    <w:pPr>
      <w:keepNext/>
      <w:keepLines/>
      <w:spacing w:after="120" w:before="480"/>
      <w:jc w:val="center"/>
    </w:pPr>
    <w:rPr>
      <w:b/>
      <w:bCs/>
      <w:sz w:val="72"/>
      <w:szCs w:val="36"/>
    </w:rPr>
  </w:style>
  <w:style w:styleId="style29" w:type="paragraph">
    <w:name w:val="Підзаголовок"/>
    <w:basedOn w:val="style27"/>
    <w:next w:val="style23"/>
    <w:pPr>
      <w:keepNext/>
      <w:keepLines/>
      <w:spacing w:after="80" w:before="360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  <w:style w:styleId="style30" w:type="paragraph">
    <w:name w:val="Balloon Text"/>
    <w:basedOn w:val="style0"/>
    <w:next w:val="style30"/>
    <w:pPr/>
    <w:rPr>
      <w:rFonts w:ascii="Tahoma" w:cs="Tahoma" w:hAnsi="Tahoma"/>
      <w:sz w:val="16"/>
      <w:szCs w:val="16"/>
    </w:rPr>
  </w:style>
  <w:style w:styleId="style31" w:type="paragraph">
    <w:name w:val="annotation text"/>
    <w:basedOn w:val="style0"/>
    <w:next w:val="style31"/>
    <w:pPr/>
    <w:rPr>
      <w:sz w:val="20"/>
    </w:rPr>
  </w:style>
  <w:style w:styleId="style32" w:type="paragraph">
    <w:name w:val="annotation subject"/>
    <w:basedOn w:val="style31"/>
    <w:next w:val="style32"/>
    <w:pPr/>
    <w:rPr>
      <w:b/>
      <w:bCs/>
    </w:rPr>
  </w:style>
  <w:style w:styleId="style33" w:type="paragraph">
    <w:name w:val="Normal (Web)"/>
    <w:basedOn w:val="style0"/>
    <w:next w:val="style33"/>
    <w:pPr>
      <w:spacing w:after="100" w:before="100"/>
    </w:pPr>
    <w:rPr>
      <w:color w:val="00000A"/>
      <w:sz w:val="24"/>
      <w:szCs w:val="24"/>
    </w:rPr>
  </w:style>
  <w:style w:styleId="style34" w:type="paragraph">
    <w:name w:val="Revision"/>
    <w:next w:val="style34"/>
    <w:pPr>
      <w:widowControl/>
      <w:tabs>
        <w:tab w:leader="none" w:pos="720" w:val="left"/>
      </w:tabs>
      <w:suppressAutoHyphens w:val="true"/>
    </w:pPr>
    <w:rPr>
      <w:rFonts w:ascii="Times New Roman" w:cs="Times New Roman" w:eastAsia="Times New Roman" w:hAnsi="Times New Roman"/>
      <w:color w:val="auto"/>
      <w:sz w:val="22"/>
      <w:szCs w:val="20"/>
      <w:lang w:bidi="ar-SA" w:eastAsia="uk-UA" w:val="uk-UA"/>
    </w:rPr>
  </w:style>
  <w:style w:styleId="style35" w:type="paragraph">
    <w:name w:val="Верхній колонтитул"/>
    <w:basedOn w:val="style0"/>
    <w:next w:val="style35"/>
    <w:pPr>
      <w:suppressLineNumbers/>
      <w:tabs>
        <w:tab w:leader="none" w:pos="4986" w:val="center"/>
        <w:tab w:leader="none" w:pos="9972" w:val="right"/>
      </w:tabs>
    </w:pPr>
    <w:rPr/>
  </w:style>
  <w:style w:styleId="style36" w:type="paragraph">
    <w:name w:val="Нижній колонтитул"/>
    <w:basedOn w:val="style0"/>
    <w:next w:val="style36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2014-10-15T08:23:00.00Z</dcterms:created>
  <dc:creator>Makovenko Vera</dc:creator>
  <cp:lastModifiedBy>Grabovskiy Evgeny</cp:lastModifiedBy>
  <dcterms:modified xsi:type="dcterms:W3CDTF">2014-11-03T14:10:00.00Z</dcterms:modified>
  <cp:revision>9</cp:revision>
  <dc:title>ESB_Project Meeting Minutes_020914.docx</dc:title>
</cp:coreProperties>
</file>